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4067" w:rsidRPr="00023C45" w:rsidRDefault="00426FFB">
      <w:pPr>
        <w:rPr>
          <w:lang w:val="en-US"/>
        </w:rPr>
      </w:pPr>
      <w:r w:rsidRPr="00426FFB">
        <w:t>The requirement to improve the co</w:t>
      </w:r>
      <w:r>
        <w:rPr>
          <w:rFonts w:ascii="Cambria" w:hAnsi="Cambria" w:cs="Cambria"/>
        </w:rPr>
        <w:t>mmon pistachio psyll</w:t>
      </w:r>
      <w:ins w:id="0" w:author="Abbas Esmaeili Sardary" w:date="2024-07-09T08:09:00Z">
        <w:r w:rsidR="00EC05DD">
          <w:rPr>
            <w:rFonts w:ascii="Cambria" w:hAnsi="Cambria" w:cs="Cambria"/>
            <w:lang w:val="en-US"/>
          </w:rPr>
          <w:t>a</w:t>
        </w:r>
      </w:ins>
      <w:del w:id="1" w:author="Abbas Esmaeili Sardary" w:date="2024-07-09T08:09:00Z">
        <w:r w:rsidDel="00EC05DD">
          <w:rPr>
            <w:rFonts w:ascii="Cambria" w:hAnsi="Cambria" w:cs="Cambria"/>
          </w:rPr>
          <w:delText>ium</w:delText>
        </w:r>
      </w:del>
      <w:r>
        <w:rPr>
          <w:rFonts w:ascii="Cambria" w:hAnsi="Cambria" w:cs="Cambria"/>
        </w:rPr>
        <w:t xml:space="preserve"> (</w:t>
      </w:r>
      <w:r w:rsidR="00C13372">
        <w:rPr>
          <w:rFonts w:ascii="Cambria" w:hAnsi="Cambria" w:cs="Cambria"/>
        </w:rPr>
        <w:t>CPP</w:t>
      </w:r>
      <w:r>
        <w:rPr>
          <w:rFonts w:ascii="Cambria" w:hAnsi="Cambria" w:cs="Cambria"/>
        </w:rPr>
        <w:t>) pest control</w:t>
      </w:r>
      <w:r w:rsidRPr="00426FFB">
        <w:t xml:space="preserve"> is to increase the speed </w:t>
      </w:r>
      <w:del w:id="2" w:author="Abbas Esmaeili Sardary" w:date="2024-07-09T08:53:00Z">
        <w:r w:rsidRPr="00426FFB" w:rsidDel="001F3E11">
          <w:delText xml:space="preserve">in </w:delText>
        </w:r>
      </w:del>
      <w:ins w:id="3" w:author="Abbas Esmaeili Sardary" w:date="2024-07-09T08:53:00Z">
        <w:r w:rsidR="001F3E11">
          <w:rPr>
            <w:rFonts w:ascii="Cambria" w:hAnsi="Cambria"/>
            <w:lang w:val="en-US"/>
          </w:rPr>
          <w:t>of its population monitoring</w:t>
        </w:r>
        <w:r w:rsidR="001F3E11" w:rsidRPr="00426FFB">
          <w:t xml:space="preserve"> </w:t>
        </w:r>
      </w:ins>
      <w:del w:id="4" w:author="Abbas Esmaeili Sardary" w:date="2024-07-09T08:53:00Z">
        <w:r w:rsidRPr="00426FFB" w:rsidDel="001F3E11">
          <w:delText xml:space="preserve">monitoring its population </w:delText>
        </w:r>
      </w:del>
      <w:r w:rsidRPr="00426FFB">
        <w:t xml:space="preserve">at low densities. </w:t>
      </w:r>
      <w:del w:id="5" w:author="Abbas Esmaeili Sardary" w:date="2024-07-09T08:54:00Z">
        <w:r w:rsidRPr="00426FFB" w:rsidDel="004114BA">
          <w:delText>Because</w:delText>
        </w:r>
      </w:del>
      <w:ins w:id="6" w:author="Abbas Esmaeili Sardary" w:date="2024-07-09T08:54:00Z">
        <w:r w:rsidR="004114BA">
          <w:rPr>
            <w:rFonts w:ascii="Cambria" w:hAnsi="Cambria"/>
            <w:lang w:val="en-US"/>
          </w:rPr>
          <w:t>Since</w:t>
        </w:r>
      </w:ins>
      <w:del w:id="7" w:author="Mojtaba Sabbagh" w:date="2024-07-09T10:39:00Z">
        <w:r w:rsidRPr="00426FFB" w:rsidDel="00DB1462">
          <w:delText>,</w:delText>
        </w:r>
      </w:del>
      <w:r w:rsidRPr="00426FFB">
        <w:t xml:space="preserve"> controlling the population of this pest at low densities</w:t>
      </w:r>
      <w:ins w:id="8" w:author="Abbas Esmaeili Sardary" w:date="2024-07-09T08:55:00Z">
        <w:r w:rsidR="00B57551">
          <w:rPr>
            <w:lang w:val="en-US"/>
          </w:rPr>
          <w:t xml:space="preserve"> </w:t>
        </w:r>
      </w:ins>
      <w:ins w:id="9" w:author="Mojtaba Sabbagh" w:date="2024-07-09T10:39:00Z">
        <w:r w:rsidR="00DB1462">
          <w:rPr>
            <w:rFonts w:ascii="Cambria" w:hAnsi="Cambria"/>
            <w:lang w:val="en-US"/>
          </w:rPr>
          <w:t xml:space="preserve">is </w:t>
        </w:r>
      </w:ins>
      <w:ins w:id="10" w:author="Abbas Esmaeili Sardary" w:date="2024-07-09T08:55:00Z">
        <w:r w:rsidR="00B57551">
          <w:rPr>
            <w:rFonts w:ascii="Cambria" w:hAnsi="Cambria"/>
            <w:lang w:val="en-US"/>
          </w:rPr>
          <w:t>more economic</w:t>
        </w:r>
      </w:ins>
      <w:ins w:id="11" w:author="Mojtaba Sabbagh" w:date="2024-07-09T10:39:00Z">
        <w:r w:rsidR="00DB1462">
          <w:rPr>
            <w:rFonts w:ascii="Cambria" w:hAnsi="Cambria"/>
            <w:lang w:val="en-US"/>
          </w:rPr>
          <w:t>al</w:t>
        </w:r>
      </w:ins>
      <w:ins w:id="12" w:author="Abbas Esmaeili Sardary" w:date="2024-07-09T08:55:00Z">
        <w:r w:rsidR="00B57551">
          <w:rPr>
            <w:rFonts w:ascii="Cambria" w:hAnsi="Cambria"/>
            <w:lang w:val="en-US"/>
          </w:rPr>
          <w:t xml:space="preserve"> and practical</w:t>
        </w:r>
      </w:ins>
      <w:del w:id="13" w:author="Abbas Esmaeili Sardary" w:date="2024-07-09T08:55:00Z">
        <w:r w:rsidRPr="00426FFB" w:rsidDel="00B57551">
          <w:delText xml:space="preserve"> is better from an economic and practical point of view</w:delText>
        </w:r>
      </w:del>
      <w:del w:id="14" w:author="Mojtaba Sabbagh" w:date="2024-07-09T10:39:00Z">
        <w:r w:rsidRPr="00426FFB" w:rsidDel="00DB1462">
          <w:delText xml:space="preserve">, </w:delText>
        </w:r>
      </w:del>
      <w:ins w:id="15" w:author="Abbas Esmaeili Sardary" w:date="2024-07-09T08:59:00Z">
        <w:del w:id="16" w:author="Mojtaba Sabbagh" w:date="2024-07-09T10:39:00Z">
          <w:r w:rsidR="008744ED" w:rsidDel="00DB1462">
            <w:delText>Furthermore</w:delText>
          </w:r>
        </w:del>
        <w:r w:rsidR="008744ED">
          <w:t>, it is noteworthy that the utilization of compounds with low</w:t>
        </w:r>
        <w:del w:id="17" w:author="Mojtaba Sabbagh" w:date="2024-07-09T10:40:00Z">
          <w:r w:rsidR="008744ED" w:rsidDel="00DB1462">
            <w:delText xml:space="preserve"> </w:delText>
          </w:r>
        </w:del>
      </w:ins>
      <w:ins w:id="18" w:author="Mojtaba Sabbagh" w:date="2024-07-09T10:40:00Z">
        <w:r w:rsidR="00DB1462">
          <w:t>-</w:t>
        </w:r>
      </w:ins>
      <w:ins w:id="19" w:author="Abbas Esmaeili Sardary" w:date="2024-07-09T08:59:00Z">
        <w:r w:rsidR="008744ED">
          <w:t>densit</w:t>
        </w:r>
        <w:del w:id="20" w:author="Mojtaba Sabbagh" w:date="2024-07-09T10:39:00Z">
          <w:r w:rsidR="008744ED" w:rsidDel="00DB1462">
            <w:delText>ies</w:delText>
          </w:r>
        </w:del>
      </w:ins>
      <w:ins w:id="21" w:author="Mojtaba Sabbagh" w:date="2024-07-09T10:39:00Z">
        <w:r w:rsidR="00DB1462">
          <w:rPr>
            <w:rFonts w:ascii="Cambria" w:hAnsi="Cambria"/>
          </w:rPr>
          <w:t>y</w:t>
        </w:r>
      </w:ins>
      <w:ins w:id="22" w:author="Abbas Esmaeili Sardary" w:date="2024-07-09T08:59:00Z">
        <w:r w:rsidR="008744ED">
          <w:t xml:space="preserve"> control purposes poses reduced risks to human health</w:t>
        </w:r>
      </w:ins>
      <w:ins w:id="23" w:author="Abbas Esmaeili Sardary" w:date="2024-07-09T09:01:00Z">
        <w:r w:rsidR="008744ED">
          <w:rPr>
            <w:lang w:val="en-US"/>
          </w:rPr>
          <w:t>.</w:t>
        </w:r>
      </w:ins>
      <w:del w:id="24" w:author="Abbas Esmaeili Sardary" w:date="2024-07-09T08:59:00Z">
        <w:r w:rsidRPr="00426FFB" w:rsidDel="008744ED">
          <w:delText xml:space="preserve">and also </w:delText>
        </w:r>
      </w:del>
      <w:ins w:id="25" w:author="Mojtaba Sabbagh" w:date="2024-07-09T10:39:00Z">
        <w:r w:rsidR="00DB1462">
          <w:t xml:space="preserve"> </w:t>
        </w:r>
      </w:ins>
      <w:del w:id="26" w:author="Abbas Esmaeili Sardary" w:date="2024-07-09T08:59:00Z">
        <w:r w:rsidDel="008744ED">
          <w:rPr>
            <w:rFonts w:ascii="Cambria" w:hAnsi="Cambria"/>
          </w:rPr>
          <w:delText>as</w:delText>
        </w:r>
        <w:r w:rsidRPr="00426FFB" w:rsidDel="008744ED">
          <w:delText xml:space="preserve"> the compounds that can be used at low densities for control are less dangerous for human health, it is of special importance. </w:delText>
        </w:r>
      </w:del>
      <w:r w:rsidRPr="00426FFB">
        <w:t>One of the ways to achieve this goal is the use of artificial intelligence</w:t>
      </w:r>
      <w:r>
        <w:t>.</w:t>
      </w:r>
      <w:r w:rsidRPr="00426FFB">
        <w:t xml:space="preserve"> </w:t>
      </w:r>
      <w:r>
        <w:rPr>
          <w:rFonts w:ascii="Cambria" w:hAnsi="Cambria"/>
        </w:rPr>
        <w:t>I</w:t>
      </w:r>
      <w:r w:rsidRPr="00426FFB">
        <w:t xml:space="preserve">ntelligent control and monitoring of the </w:t>
      </w:r>
      <w:r w:rsidR="00C13372">
        <w:rPr>
          <w:rFonts w:ascii="Cambria" w:hAnsi="Cambria"/>
        </w:rPr>
        <w:t>CPP</w:t>
      </w:r>
      <w:r w:rsidRPr="00426FFB">
        <w:t xml:space="preserve"> population, which is the most important pest of the pistachio crop</w:t>
      </w:r>
      <w:r>
        <w:t xml:space="preserve"> </w:t>
      </w:r>
      <w:r w:rsidRPr="00426FFB">
        <w:t>require</w:t>
      </w:r>
      <w:r>
        <w:rPr>
          <w:rFonts w:ascii="Cambria" w:hAnsi="Cambria"/>
        </w:rPr>
        <w:t>s</w:t>
      </w:r>
      <w:r w:rsidRPr="00426FFB">
        <w:t xml:space="preserve"> training different machine vision algorithms such as R-CNN, Faster R-CNN, RetinaNet</w:t>
      </w:r>
      <w:r>
        <w:t>,</w:t>
      </w:r>
      <w:r w:rsidRPr="00426FFB">
        <w:t xml:space="preserve"> and YOLO. </w:t>
      </w:r>
      <w:r>
        <w:rPr>
          <w:rFonts w:ascii="Cambria" w:hAnsi="Cambria"/>
        </w:rPr>
        <w:t>T</w:t>
      </w:r>
      <w:r w:rsidRPr="00426FFB">
        <w:t>raining each of these machine vision algorithms requires a standard image data</w:t>
      </w:r>
      <w:r>
        <w:rPr>
          <w:rFonts w:ascii="Cambria" w:hAnsi="Cambria"/>
        </w:rPr>
        <w:t>set</w:t>
      </w:r>
      <w:r w:rsidRPr="00426FFB">
        <w:t>, which is time-consuming to prepare. Therefore, in this project, w</w:t>
      </w:r>
      <w:r>
        <w:rPr>
          <w:rFonts w:ascii="Cambria" w:hAnsi="Cambria" w:cs="Cambria"/>
        </w:rPr>
        <w:t xml:space="preserve">e will prepare a standard image dataset to improve the intelligent process of monitoring the </w:t>
      </w:r>
      <w:r w:rsidR="00C13372">
        <w:rPr>
          <w:rFonts w:ascii="Cambria" w:hAnsi="Cambria" w:cs="Cambria"/>
        </w:rPr>
        <w:t>CPP</w:t>
      </w:r>
      <w:r>
        <w:rPr>
          <w:rFonts w:ascii="Cambria" w:hAnsi="Cambria" w:cs="Cambria"/>
        </w:rPr>
        <w:t xml:space="preserve"> population in pistachio orchards</w:t>
      </w:r>
      <w:r w:rsidRPr="00426FFB">
        <w:t xml:space="preserve">. In this project, </w:t>
      </w:r>
      <w:del w:id="27" w:author="Mojtaba Sabbagh" w:date="2024-07-09T10:41:00Z">
        <w:r w:rsidRPr="00426FFB" w:rsidDel="00DB1462">
          <w:delText xml:space="preserve">first, </w:delText>
        </w:r>
        <w:r w:rsidR="00C13372" w:rsidRPr="00400E51" w:rsidDel="00DB1462">
          <w:rPr>
            <w:rFonts w:asciiTheme="majorBidi" w:hAnsiTheme="majorBidi" w:cstheme="majorBidi"/>
            <w:rPrChange w:id="28" w:author="Abbas Esmaeili Sardary" w:date="2024-07-09T08:52:00Z">
              <w:rPr/>
            </w:rPrChange>
          </w:rPr>
          <w:delText>1000</w:delText>
        </w:r>
        <w:r w:rsidRPr="00426FFB" w:rsidDel="00DB1462">
          <w:delText xml:space="preserve"> raw photos</w:delText>
        </w:r>
        <w:r w:rsidR="00655494" w:rsidDel="00DB1462">
          <w:delText xml:space="preserve"> </w:delText>
        </w:r>
        <w:r w:rsidR="00655494" w:rsidDel="00DB1462">
          <w:rPr>
            <w:rFonts w:ascii="Cambria" w:hAnsi="Cambria"/>
          </w:rPr>
          <w:delText>are</w:delText>
        </w:r>
      </w:del>
      <w:ins w:id="29" w:author="Mojtaba Sabbagh" w:date="2024-07-09T10:41:00Z">
        <w:r w:rsidR="00DB1462">
          <w:t xml:space="preserve">1000 raw photos </w:t>
        </w:r>
        <w:r w:rsidR="00DB1462">
          <w:rPr>
            <w:rFonts w:ascii="Cambria" w:hAnsi="Cambria" w:cs="Cambria"/>
          </w:rPr>
          <w:t>are first</w:t>
        </w:r>
      </w:ins>
      <w:r w:rsidR="00655494">
        <w:rPr>
          <w:rFonts w:ascii="Cambria" w:hAnsi="Cambria"/>
        </w:rPr>
        <w:t xml:space="preserve"> taken</w:t>
      </w:r>
      <w:r w:rsidRPr="00426FFB">
        <w:t xml:space="preserve"> with a resolution of </w:t>
      </w:r>
      <w:r w:rsidRPr="00400E51">
        <w:rPr>
          <w:rFonts w:asciiTheme="majorBidi" w:hAnsiTheme="majorBidi" w:cstheme="majorBidi"/>
          <w:rPrChange w:id="30" w:author="Abbas Esmaeili Sardary" w:date="2024-07-09T08:51:00Z">
            <w:rPr/>
          </w:rPrChange>
        </w:rPr>
        <w:t>3472</w:t>
      </w:r>
      <w:r w:rsidRPr="00426FFB">
        <w:t xml:space="preserve"> x </w:t>
      </w:r>
      <w:r w:rsidRPr="00400E51">
        <w:rPr>
          <w:rFonts w:asciiTheme="majorBidi" w:hAnsiTheme="majorBidi" w:cstheme="majorBidi"/>
          <w:rPrChange w:id="31" w:author="Abbas Esmaeili Sardary" w:date="2024-07-09T08:51:00Z">
            <w:rPr/>
          </w:rPrChange>
        </w:rPr>
        <w:t>3472</w:t>
      </w:r>
      <w:r w:rsidRPr="00426FFB">
        <w:t xml:space="preserve"> pixels of infested leaves with two simple backgrounds</w:t>
      </w:r>
      <w:del w:id="32" w:author="Mojtaba Sabbagh" w:date="2024-07-09T10:40:00Z">
        <w:r w:rsidRPr="00426FFB" w:rsidDel="00DB1462">
          <w:delText xml:space="preserve"> that include a black background and a complex background that </w:delText>
        </w:r>
        <w:r w:rsidR="00655494" w:rsidDel="00DB1462">
          <w:rPr>
            <w:rFonts w:ascii="Cambria" w:hAnsi="Cambria" w:cs="Cambria"/>
          </w:rPr>
          <w:delText>consists of</w:delText>
        </w:r>
        <w:r w:rsidRPr="00426FFB" w:rsidDel="00DB1462">
          <w:delText xml:space="preserve"> a background containing other leaves, soil, sky, </w:delText>
        </w:r>
      </w:del>
      <w:ins w:id="33" w:author="Abbas Esmaeili Sardary" w:date="2024-07-09T09:03:00Z">
        <w:del w:id="34" w:author="Mojtaba Sabbagh" w:date="2024-07-09T10:40:00Z">
          <w:r w:rsidR="008744ED" w:rsidDel="00DB1462">
            <w:rPr>
              <w:rFonts w:ascii="Cambria" w:hAnsi="Cambria"/>
              <w:lang w:val="en-US"/>
            </w:rPr>
            <w:delText>and</w:delText>
          </w:r>
        </w:del>
      </w:ins>
      <w:ins w:id="35" w:author="Mojtaba Sabbagh" w:date="2024-07-09T10:40:00Z">
        <w:r w:rsidR="00DB1462">
          <w:t>: a black backgr</w:t>
        </w:r>
        <w:r w:rsidR="00DB1462">
          <w:rPr>
            <w:rFonts w:ascii="Cambria" w:hAnsi="Cambria" w:cs="Cambria"/>
          </w:rPr>
          <w:t>ound and a complex background containing other leaves, soil, sky,</w:t>
        </w:r>
      </w:ins>
      <w:ins w:id="36" w:author="Abbas Esmaeili Sardary" w:date="2024-07-09T09:03:00Z">
        <w:r w:rsidR="008744ED" w:rsidRPr="00426FFB">
          <w:t xml:space="preserve"> </w:t>
        </w:r>
      </w:ins>
      <w:r w:rsidRPr="00426FFB">
        <w:t>etc. In image pre-processing, first</w:t>
      </w:r>
      <w:r w:rsidR="00655494">
        <w:t>,</w:t>
      </w:r>
      <w:r w:rsidRPr="00426FFB">
        <w:t xml:space="preserve"> the photos will be converted to </w:t>
      </w:r>
      <w:r w:rsidRPr="00400E51">
        <w:rPr>
          <w:rFonts w:asciiTheme="majorBidi" w:hAnsiTheme="majorBidi" w:cstheme="majorBidi"/>
          <w:rPrChange w:id="37" w:author="Abbas Esmaeili Sardary" w:date="2024-07-09T08:52:00Z">
            <w:rPr/>
          </w:rPrChange>
        </w:rPr>
        <w:t>3200</w:t>
      </w:r>
      <w:r w:rsidRPr="00426FFB">
        <w:t xml:space="preserve"> x </w:t>
      </w:r>
      <w:r w:rsidRPr="00400E51">
        <w:rPr>
          <w:rFonts w:asciiTheme="majorBidi" w:hAnsiTheme="majorBidi" w:cstheme="majorBidi"/>
          <w:rPrChange w:id="38" w:author="Abbas Esmaeili Sardary" w:date="2024-07-09T08:52:00Z">
            <w:rPr/>
          </w:rPrChange>
        </w:rPr>
        <w:t>3200</w:t>
      </w:r>
      <w:r w:rsidRPr="00426FFB">
        <w:t xml:space="preserve"> pixels size and then cropped </w:t>
      </w:r>
      <w:r w:rsidRPr="00063C76">
        <w:rPr>
          <w:rFonts w:asciiTheme="majorBidi" w:hAnsiTheme="majorBidi" w:cstheme="majorBidi"/>
          <w:rPrChange w:id="39" w:author="Abbas Esmaeili Sardary" w:date="2024-07-09T08:52:00Z">
            <w:rPr/>
          </w:rPrChange>
        </w:rPr>
        <w:t>with 5 x 5</w:t>
      </w:r>
      <w:r w:rsidRPr="00426FFB">
        <w:t xml:space="preserve"> dimensions and converted into </w:t>
      </w:r>
      <w:r w:rsidRPr="00400E51">
        <w:rPr>
          <w:rFonts w:asciiTheme="majorBidi" w:hAnsiTheme="majorBidi" w:cstheme="majorBidi"/>
          <w:rPrChange w:id="40" w:author="Abbas Esmaeili Sardary" w:date="2024-07-09T08:52:00Z">
            <w:rPr/>
          </w:rPrChange>
        </w:rPr>
        <w:t>640</w:t>
      </w:r>
      <w:r w:rsidRPr="00426FFB">
        <w:t xml:space="preserve"> x </w:t>
      </w:r>
      <w:r w:rsidRPr="00400E51">
        <w:rPr>
          <w:rFonts w:asciiTheme="majorBidi" w:hAnsiTheme="majorBidi" w:cstheme="majorBidi"/>
          <w:rPrChange w:id="41" w:author="Abbas Esmaeili Sardary" w:date="2024-07-09T08:52:00Z">
            <w:rPr/>
          </w:rPrChange>
        </w:rPr>
        <w:t>640</w:t>
      </w:r>
      <w:r w:rsidRPr="00426FFB">
        <w:t xml:space="preserve"> pixel subsets. Then, these subsets, </w:t>
      </w:r>
      <w:r w:rsidR="00655494">
        <w:rPr>
          <w:rFonts w:ascii="Cambria" w:hAnsi="Cambria"/>
        </w:rPr>
        <w:t>are annotated into</w:t>
      </w:r>
      <w:r w:rsidRPr="00426FFB">
        <w:t xml:space="preserve"> three </w:t>
      </w:r>
      <w:r w:rsidR="00655494">
        <w:rPr>
          <w:rFonts w:ascii="Cambria" w:hAnsi="Cambria"/>
        </w:rPr>
        <w:t>classes</w:t>
      </w:r>
      <w:r w:rsidRPr="00426FFB">
        <w:t xml:space="preserve"> </w:t>
      </w:r>
      <w:del w:id="42" w:author="Abbas Esmaeili Sardary" w:date="2024-07-09T08:52:00Z">
        <w:r w:rsidRPr="00426FFB" w:rsidDel="00063C76">
          <w:delText xml:space="preserve">age </w:delText>
        </w:r>
      </w:del>
      <w:ins w:id="43" w:author="Abbas Esmaeili Sardary" w:date="2024-07-09T08:52:00Z">
        <w:r w:rsidR="00063C76">
          <w:rPr>
            <w:rFonts w:ascii="Cambria" w:hAnsi="Cambria"/>
            <w:lang w:val="en-US"/>
          </w:rPr>
          <w:t>nymph</w:t>
        </w:r>
        <w:r w:rsidR="00063C76" w:rsidRPr="00426FFB">
          <w:t xml:space="preserve"> </w:t>
        </w:r>
      </w:ins>
      <w:del w:id="44" w:author="Abbas Esmaeili Sardary" w:date="2024-07-09T08:52:00Z">
        <w:r w:rsidRPr="00400E51" w:rsidDel="00063C76">
          <w:rPr>
            <w:rFonts w:asciiTheme="majorBidi" w:hAnsiTheme="majorBidi" w:cstheme="majorBidi"/>
            <w:rPrChange w:id="45" w:author="Abbas Esmaeili Sardary" w:date="2024-07-09T08:52:00Z">
              <w:rPr/>
            </w:rPrChange>
          </w:rPr>
          <w:delText>1</w:delText>
        </w:r>
      </w:del>
      <w:ins w:id="46" w:author="Abbas Esmaeili Sardary" w:date="2024-07-09T08:52:00Z">
        <w:r w:rsidR="00063C76">
          <w:rPr>
            <w:rFonts w:asciiTheme="majorBidi" w:hAnsiTheme="majorBidi" w:cstheme="majorBidi"/>
            <w:lang w:val="en-US"/>
          </w:rPr>
          <w:t>1-2</w:t>
        </w:r>
      </w:ins>
      <w:r w:rsidR="005D1ACB" w:rsidRPr="00400E51">
        <w:rPr>
          <w:rFonts w:asciiTheme="majorBidi" w:hAnsiTheme="majorBidi" w:cstheme="majorBidi"/>
          <w:rPrChange w:id="47" w:author="Abbas Esmaeili Sardary" w:date="2024-07-09T08:52:00Z">
            <w:rPr/>
          </w:rPrChange>
        </w:rPr>
        <w:t>,</w:t>
      </w:r>
      <w:r w:rsidRPr="00426FFB">
        <w:t xml:space="preserve"> </w:t>
      </w:r>
      <w:ins w:id="48" w:author="Abbas Esmaeili Sardary" w:date="2024-07-09T08:52:00Z">
        <w:r w:rsidR="00063C76">
          <w:rPr>
            <w:rFonts w:ascii="Cambria" w:hAnsi="Cambria"/>
            <w:lang w:val="en-US"/>
          </w:rPr>
          <w:t>nymph</w:t>
        </w:r>
        <w:r w:rsidR="00063C76" w:rsidRPr="00426FFB">
          <w:t xml:space="preserve"> </w:t>
        </w:r>
      </w:ins>
      <w:del w:id="49" w:author="Abbas Esmaeili Sardary" w:date="2024-07-09T08:52:00Z">
        <w:r w:rsidR="005D1ACB" w:rsidRPr="00400E51" w:rsidDel="00063C76">
          <w:rPr>
            <w:rFonts w:asciiTheme="majorBidi" w:hAnsiTheme="majorBidi" w:cstheme="majorBidi"/>
            <w:rPrChange w:id="50" w:author="Abbas Esmaeili Sardary" w:date="2024-07-09T08:52:00Z">
              <w:rPr>
                <w:rFonts w:ascii="Cambria" w:hAnsi="Cambria"/>
              </w:rPr>
            </w:rPrChange>
          </w:rPr>
          <w:delText>age</w:delText>
        </w:r>
        <w:r w:rsidRPr="00400E51" w:rsidDel="00063C76">
          <w:rPr>
            <w:rFonts w:asciiTheme="majorBidi" w:hAnsiTheme="majorBidi" w:cstheme="majorBidi"/>
            <w:rPrChange w:id="51" w:author="Abbas Esmaeili Sardary" w:date="2024-07-09T08:52:00Z">
              <w:rPr/>
            </w:rPrChange>
          </w:rPr>
          <w:delText xml:space="preserve"> </w:delText>
        </w:r>
      </w:del>
      <w:del w:id="52" w:author="Abbas Esmaeili Sardary" w:date="2024-07-09T08:53:00Z">
        <w:r w:rsidRPr="00400E51" w:rsidDel="00063C76">
          <w:rPr>
            <w:rFonts w:asciiTheme="majorBidi" w:hAnsiTheme="majorBidi" w:cstheme="majorBidi"/>
            <w:rPrChange w:id="53" w:author="Abbas Esmaeili Sardary" w:date="2024-07-09T08:52:00Z">
              <w:rPr/>
            </w:rPrChange>
          </w:rPr>
          <w:delText>2</w:delText>
        </w:r>
        <w:r w:rsidR="00655494" w:rsidRPr="00400E51" w:rsidDel="00063C76">
          <w:rPr>
            <w:rFonts w:asciiTheme="majorBidi" w:hAnsiTheme="majorBidi" w:cstheme="majorBidi"/>
            <w:rPrChange w:id="54" w:author="Abbas Esmaeili Sardary" w:date="2024-07-09T08:52:00Z">
              <w:rPr/>
            </w:rPrChange>
          </w:rPr>
          <w:delText>-</w:delText>
        </w:r>
        <w:r w:rsidRPr="00400E51" w:rsidDel="00063C76">
          <w:rPr>
            <w:rFonts w:asciiTheme="majorBidi" w:hAnsiTheme="majorBidi" w:cstheme="majorBidi"/>
            <w:rPrChange w:id="55" w:author="Abbas Esmaeili Sardary" w:date="2024-07-09T08:52:00Z">
              <w:rPr/>
            </w:rPrChange>
          </w:rPr>
          <w:delText>3</w:delText>
        </w:r>
      </w:del>
      <w:ins w:id="56" w:author="Abbas Esmaeili Sardary" w:date="2024-07-09T08:53:00Z">
        <w:r w:rsidR="00063C76">
          <w:rPr>
            <w:rFonts w:asciiTheme="majorBidi" w:hAnsiTheme="majorBidi" w:cstheme="majorBidi"/>
            <w:lang w:val="en-US"/>
          </w:rPr>
          <w:t>3-4</w:t>
        </w:r>
      </w:ins>
      <w:r w:rsidR="005D1ACB" w:rsidRPr="00400E51">
        <w:rPr>
          <w:rFonts w:asciiTheme="majorBidi" w:hAnsiTheme="majorBidi" w:cstheme="majorBidi"/>
          <w:rPrChange w:id="57" w:author="Abbas Esmaeili Sardary" w:date="2024-07-09T08:52:00Z">
            <w:rPr/>
          </w:rPrChange>
        </w:rPr>
        <w:t>,</w:t>
      </w:r>
      <w:r w:rsidRPr="00426FFB">
        <w:t xml:space="preserve"> and </w:t>
      </w:r>
      <w:del w:id="58" w:author="Abbas Esmaeili Sardary" w:date="2024-07-09T09:03:00Z">
        <w:r w:rsidR="00655494" w:rsidDel="00FF25FA">
          <w:rPr>
            <w:rFonts w:ascii="Cambria" w:hAnsi="Cambria"/>
          </w:rPr>
          <w:delText xml:space="preserve">age </w:delText>
        </w:r>
      </w:del>
      <w:ins w:id="59" w:author="Abbas Esmaeili Sardary" w:date="2024-07-09T09:03:00Z">
        <w:r w:rsidR="00FF25FA">
          <w:rPr>
            <w:rFonts w:ascii="Cambria" w:hAnsi="Cambria"/>
            <w:lang w:val="en-US"/>
          </w:rPr>
          <w:t>nymph</w:t>
        </w:r>
        <w:r w:rsidR="00FF25FA">
          <w:rPr>
            <w:rFonts w:ascii="Cambria" w:hAnsi="Cambria"/>
          </w:rPr>
          <w:t xml:space="preserve"> </w:t>
        </w:r>
      </w:ins>
      <w:del w:id="60" w:author="Abbas Esmaeili Sardary" w:date="2024-07-09T08:53:00Z">
        <w:r w:rsidRPr="00400E51" w:rsidDel="00063C76">
          <w:rPr>
            <w:rFonts w:asciiTheme="majorBidi" w:hAnsiTheme="majorBidi" w:cstheme="majorBidi"/>
            <w:rPrChange w:id="61" w:author="Abbas Esmaeili Sardary" w:date="2024-07-09T08:52:00Z">
              <w:rPr/>
            </w:rPrChange>
          </w:rPr>
          <w:delText>4</w:delText>
        </w:r>
        <w:r w:rsidR="00655494" w:rsidRPr="00400E51" w:rsidDel="00063C76">
          <w:rPr>
            <w:rFonts w:asciiTheme="majorBidi" w:hAnsiTheme="majorBidi" w:cstheme="majorBidi"/>
            <w:rPrChange w:id="62" w:author="Abbas Esmaeili Sardary" w:date="2024-07-09T08:52:00Z">
              <w:rPr/>
            </w:rPrChange>
          </w:rPr>
          <w:delText>-</w:delText>
        </w:r>
        <w:r w:rsidRPr="00400E51" w:rsidDel="00063C76">
          <w:rPr>
            <w:rFonts w:asciiTheme="majorBidi" w:hAnsiTheme="majorBidi" w:cstheme="majorBidi"/>
            <w:rPrChange w:id="63" w:author="Abbas Esmaeili Sardary" w:date="2024-07-09T08:52:00Z">
              <w:rPr/>
            </w:rPrChange>
          </w:rPr>
          <w:delText>5</w:delText>
        </w:r>
      </w:del>
      <w:ins w:id="64" w:author="Abbas Esmaeili Sardary" w:date="2024-07-09T08:53:00Z">
        <w:r w:rsidR="00063C76">
          <w:rPr>
            <w:rFonts w:asciiTheme="majorBidi" w:hAnsiTheme="majorBidi" w:cstheme="majorBidi"/>
            <w:lang w:val="en-US"/>
          </w:rPr>
          <w:t>5</w:t>
        </w:r>
      </w:ins>
      <w:r w:rsidR="00655494" w:rsidRPr="00400E51">
        <w:rPr>
          <w:rFonts w:asciiTheme="majorBidi" w:hAnsiTheme="majorBidi" w:cstheme="majorBidi"/>
          <w:rPrChange w:id="65" w:author="Abbas Esmaeili Sardary" w:date="2024-07-09T08:52:00Z">
            <w:rPr/>
          </w:rPrChange>
        </w:rPr>
        <w:t>.</w:t>
      </w:r>
      <w:r w:rsidRPr="00426FFB">
        <w:t xml:space="preserve"> </w:t>
      </w:r>
      <w:r w:rsidR="005D1ACB">
        <w:rPr>
          <w:rFonts w:ascii="Cambria" w:hAnsi="Cambria"/>
        </w:rPr>
        <w:t xml:space="preserve">To </w:t>
      </w:r>
      <w:r w:rsidR="005D1ACB">
        <w:rPr>
          <w:rFonts w:ascii="Cambria" w:hAnsi="Cambria" w:cs="Cambria"/>
        </w:rPr>
        <w:t>enrich</w:t>
      </w:r>
      <w:r w:rsidRPr="00426FFB">
        <w:t xml:space="preserve"> </w:t>
      </w:r>
      <w:r w:rsidR="005D1ACB">
        <w:rPr>
          <w:rFonts w:ascii="Cambria" w:hAnsi="Cambria"/>
        </w:rPr>
        <w:t>the dataset</w:t>
      </w:r>
      <w:r w:rsidR="005D1ACB">
        <w:t>,</w:t>
      </w:r>
      <w:r w:rsidRPr="00426FFB">
        <w:t xml:space="preserve"> </w:t>
      </w:r>
      <w:r w:rsidR="005D1ACB">
        <w:rPr>
          <w:rFonts w:ascii="Cambria" w:hAnsi="Cambria"/>
        </w:rPr>
        <w:t>image processing</w:t>
      </w:r>
      <w:r w:rsidRPr="00426FFB">
        <w:t xml:space="preserve"> techniques such as light adjustment, random cutting, </w:t>
      </w:r>
      <w:ins w:id="66" w:author="Mojtaba Sabbagh" w:date="2024-07-09T10:49:00Z">
        <w:r w:rsidR="00135872">
          <w:rPr>
            <w:rFonts w:ascii="Cambria" w:hAnsi="Cambria"/>
          </w:rPr>
          <w:t xml:space="preserve">a </w:t>
        </w:r>
      </w:ins>
      <w:r w:rsidRPr="00426FFB">
        <w:t>random combination of images, scene change</w:t>
      </w:r>
      <w:del w:id="67" w:author="Abbas Esmaeili Sardary" w:date="2024-07-09T09:04:00Z">
        <w:r w:rsidRPr="00426FFB" w:rsidDel="00800CBA">
          <w:delText xml:space="preserve">, </w:delText>
        </w:r>
      </w:del>
      <w:ins w:id="68" w:author="Mojtaba Sabbagh" w:date="2024-07-09T10:49:00Z">
        <w:r w:rsidR="00135872">
          <w:t>,</w:t>
        </w:r>
      </w:ins>
      <w:ins w:id="69" w:author="Abbas Esmaeili Sardary" w:date="2024-07-09T09:04:00Z">
        <w:r w:rsidR="00800CBA">
          <w:rPr>
            <w:lang w:val="en-US"/>
          </w:rPr>
          <w:t xml:space="preserve"> </w:t>
        </w:r>
        <w:del w:id="70" w:author="Mojtaba Sabbagh" w:date="2024-07-09T10:41:00Z">
          <w:r w:rsidR="00800CBA" w:rsidDel="00DB1462">
            <w:rPr>
              <w:rFonts w:ascii="Cambria" w:hAnsi="Cambria"/>
              <w:lang w:val="en-US"/>
            </w:rPr>
            <w:delText>and</w:delText>
          </w:r>
          <w:r w:rsidR="00800CBA" w:rsidRPr="00426FFB" w:rsidDel="00DB1462">
            <w:delText xml:space="preserve"> </w:delText>
          </w:r>
        </w:del>
      </w:ins>
      <w:r w:rsidRPr="00426FFB">
        <w:t>etc</w:t>
      </w:r>
      <w:r w:rsidR="005D1ACB">
        <w:t xml:space="preserve"> </w:t>
      </w:r>
      <w:r w:rsidR="005D1ACB">
        <w:rPr>
          <w:rFonts w:ascii="Cambria" w:hAnsi="Cambria"/>
        </w:rPr>
        <w:t>are applied</w:t>
      </w:r>
      <w:r w:rsidRPr="00426FFB">
        <w:t xml:space="preserve">. Also, </w:t>
      </w:r>
      <w:ins w:id="71" w:author="Mojtaba Sabbagh" w:date="2024-07-09T10:41:00Z">
        <w:r w:rsidR="00DB1462">
          <w:rPr>
            <w:rFonts w:ascii="Cambria" w:hAnsi="Cambria"/>
          </w:rPr>
          <w:t xml:space="preserve">the </w:t>
        </w:r>
      </w:ins>
      <w:r w:rsidRPr="00426FFB">
        <w:t>mosaic</w:t>
      </w:r>
      <w:ins w:id="72" w:author="Abbas Esmaeili Sardary" w:date="2024-07-09T09:04:00Z">
        <w:r w:rsidR="00CA521C" w:rsidRPr="00CA521C">
          <w:rPr>
            <w:rFonts w:asciiTheme="majorBidi" w:hAnsiTheme="majorBidi" w:cstheme="majorBidi"/>
            <w:lang w:val="en-US"/>
            <w:rPrChange w:id="73" w:author="Abbas Esmaeili Sardary" w:date="2024-07-09T09:04:00Z">
              <w:rPr>
                <w:lang w:val="en-US"/>
              </w:rPr>
            </w:rPrChange>
          </w:rPr>
          <w:t>9</w:t>
        </w:r>
      </w:ins>
      <w:r w:rsidRPr="00426FFB">
        <w:t xml:space="preserve"> technique </w:t>
      </w:r>
      <w:del w:id="74" w:author="Abbas Esmaeili Sardary" w:date="2024-07-09T09:04:00Z">
        <w:r w:rsidRPr="00031D1E" w:rsidDel="00CA521C">
          <w:rPr>
            <w:rFonts w:asciiTheme="majorBidi" w:hAnsiTheme="majorBidi" w:cstheme="majorBidi"/>
            <w:rPrChange w:id="75" w:author="Abbas Esmaeili Sardary" w:date="2024-07-09T08:53:00Z">
              <w:rPr/>
            </w:rPrChange>
          </w:rPr>
          <w:delText>9</w:delText>
        </w:r>
        <w:r w:rsidRPr="00426FFB" w:rsidDel="00CA521C">
          <w:delText xml:space="preserve"> </w:delText>
        </w:r>
      </w:del>
      <w:r w:rsidRPr="00426FFB">
        <w:t>will be used to enrich the background of the images</w:t>
      </w:r>
      <w:r w:rsidR="005D1ACB">
        <w:t>.</w:t>
      </w:r>
      <w:r w:rsidR="00023C45">
        <w:rPr>
          <w:lang w:val="en-US"/>
        </w:rPr>
        <w:t xml:space="preserve"> </w:t>
      </w:r>
      <w:r w:rsidR="00023C45" w:rsidRPr="00023C45">
        <w:rPr>
          <w:lang w:val="en-US"/>
        </w:rPr>
        <w:t>After the pre-processing of the images, to measure the quality of the created image data</w:t>
      </w:r>
      <w:r w:rsidR="00A05D08">
        <w:rPr>
          <w:rFonts w:ascii="Cambria" w:hAnsi="Cambria"/>
          <w:lang w:val="en-US"/>
        </w:rPr>
        <w:t>set</w:t>
      </w:r>
      <w:r w:rsidR="00023C45" w:rsidRPr="00023C45">
        <w:rPr>
          <w:lang w:val="en-US"/>
        </w:rPr>
        <w:t xml:space="preserve">, models will be built using the standard </w:t>
      </w:r>
      <w:r w:rsidR="00023C45" w:rsidRPr="00031D1E">
        <w:rPr>
          <w:rFonts w:asciiTheme="majorBidi" w:hAnsiTheme="majorBidi" w:cstheme="majorBidi"/>
          <w:lang w:val="en-US"/>
          <w:rPrChange w:id="76" w:author="Abbas Esmaeili Sardary" w:date="2024-07-09T08:53:00Z">
            <w:rPr>
              <w:lang w:val="en-US"/>
            </w:rPr>
          </w:rPrChange>
        </w:rPr>
        <w:t>Yolo5</w:t>
      </w:r>
      <w:r w:rsidR="00023C45" w:rsidRPr="00023C45">
        <w:rPr>
          <w:lang w:val="en-US"/>
        </w:rPr>
        <w:t xml:space="preserve"> algorithm and its performance </w:t>
      </w:r>
      <w:r w:rsidR="00A05D08" w:rsidRPr="00023C45">
        <w:rPr>
          <w:lang w:val="en-US"/>
        </w:rPr>
        <w:t>on this data</w:t>
      </w:r>
      <w:r w:rsidR="00A05D08">
        <w:rPr>
          <w:rFonts w:ascii="Cambria" w:hAnsi="Cambria"/>
          <w:lang w:val="en-US"/>
        </w:rPr>
        <w:t>set</w:t>
      </w:r>
      <w:r w:rsidR="00A05D08" w:rsidRPr="00023C45">
        <w:rPr>
          <w:lang w:val="en-US"/>
        </w:rPr>
        <w:t xml:space="preserve"> </w:t>
      </w:r>
      <w:r w:rsidR="00023C45" w:rsidRPr="00023C45">
        <w:rPr>
          <w:lang w:val="en-US"/>
        </w:rPr>
        <w:t>will be reported.</w:t>
      </w:r>
    </w:p>
    <w:p w:rsidR="00DE4BEB" w:rsidRDefault="00DE4BEB"/>
    <w:p w:rsidR="00DE4BEB" w:rsidRPr="00806FC6" w:rsidRDefault="00DE4BEB" w:rsidP="00DC7E1D">
      <w:pPr>
        <w:bidi/>
        <w:rPr>
          <w:rtl/>
          <w:lang w:val="en-US" w:bidi="fa-IR"/>
        </w:rPr>
      </w:pPr>
    </w:p>
    <w:p w:rsidR="00DE4BEB" w:rsidRDefault="00074ABC">
      <w:pPr>
        <w:rPr>
          <w:rFonts w:ascii="Cambria" w:hAnsi="Cambria"/>
        </w:rPr>
      </w:pPr>
      <w:r>
        <w:rPr>
          <w:rFonts w:ascii="Cambria" w:hAnsi="Cambria"/>
        </w:rPr>
        <w:t>Keywords</w:t>
      </w:r>
    </w:p>
    <w:p w:rsidR="00074ABC" w:rsidRPr="00074ABC" w:rsidRDefault="00074ABC">
      <w:pPr>
        <w:rPr>
          <w:rFonts w:ascii="Cambria" w:hAnsi="Cambria"/>
        </w:rPr>
      </w:pPr>
      <w:r w:rsidRPr="00074ABC">
        <w:rPr>
          <w:rFonts w:ascii="Cambria" w:hAnsi="Cambria"/>
        </w:rPr>
        <w:t xml:space="preserve">Image dataset, pistachio common </w:t>
      </w:r>
      <w:del w:id="77" w:author="Abbas Esmaeili Sardary" w:date="2024-07-09T08:10:00Z">
        <w:r w:rsidRPr="00074ABC" w:rsidDel="00EC05DD">
          <w:rPr>
            <w:rFonts w:ascii="Cambria" w:hAnsi="Cambria"/>
          </w:rPr>
          <w:delText xml:space="preserve">psyllium </w:delText>
        </w:r>
      </w:del>
      <w:ins w:id="78" w:author="Abbas Esmaeili Sardary" w:date="2024-07-09T08:10:00Z">
        <w:r w:rsidR="00EC05DD" w:rsidRPr="00074ABC">
          <w:rPr>
            <w:rFonts w:ascii="Cambria" w:hAnsi="Cambria"/>
          </w:rPr>
          <w:t>psyll</w:t>
        </w:r>
        <w:r w:rsidR="00EC05DD">
          <w:rPr>
            <w:rFonts w:ascii="Cambria" w:hAnsi="Cambria"/>
            <w:lang w:val="en-US"/>
          </w:rPr>
          <w:t>a</w:t>
        </w:r>
        <w:r w:rsidR="00EC05DD" w:rsidRPr="00074ABC">
          <w:rPr>
            <w:rFonts w:ascii="Cambria" w:hAnsi="Cambria"/>
          </w:rPr>
          <w:t xml:space="preserve"> </w:t>
        </w:r>
      </w:ins>
      <w:r w:rsidRPr="00074ABC">
        <w:rPr>
          <w:rFonts w:ascii="Cambria" w:hAnsi="Cambria"/>
        </w:rPr>
        <w:t>pest, machine vision</w:t>
      </w:r>
    </w:p>
    <w:p w:rsidR="00DE4BEB" w:rsidRDefault="00DE4BEB"/>
    <w:p w:rsidR="00DE4BEB" w:rsidRDefault="00DE4BEB">
      <w:pPr>
        <w:rPr>
          <w:rFonts w:ascii="Cambria" w:hAnsi="Cambria"/>
        </w:rPr>
      </w:pPr>
      <w:r>
        <w:rPr>
          <w:rFonts w:ascii="Cambria" w:hAnsi="Cambria"/>
        </w:rPr>
        <w:t>Aims</w:t>
      </w:r>
    </w:p>
    <w:p w:rsidR="00DE4BEB" w:rsidRPr="00DE4BEB" w:rsidRDefault="00DE4BEB" w:rsidP="00DE4BEB">
      <w:pPr>
        <w:rPr>
          <w:rFonts w:ascii="Cambria" w:hAnsi="Cambria"/>
        </w:rPr>
      </w:pPr>
      <w:r w:rsidRPr="00DE4BEB">
        <w:rPr>
          <w:rFonts w:ascii="Cambria" w:hAnsi="Cambria"/>
        </w:rPr>
        <w:t>1- Creation of a standard image data</w:t>
      </w:r>
      <w:r w:rsidR="00540FCC">
        <w:rPr>
          <w:rFonts w:ascii="Cambria" w:hAnsi="Cambria"/>
        </w:rPr>
        <w:t>set</w:t>
      </w:r>
      <w:r w:rsidRPr="00DE4BEB">
        <w:rPr>
          <w:rFonts w:ascii="Cambria" w:hAnsi="Cambria"/>
        </w:rPr>
        <w:t xml:space="preserve"> for common pistachio </w:t>
      </w:r>
      <w:del w:id="79" w:author="Abbas Esmaeili Sardary" w:date="2024-07-09T08:11:00Z">
        <w:r w:rsidRPr="00DE4BEB" w:rsidDel="00EC05DD">
          <w:rPr>
            <w:rFonts w:ascii="Cambria" w:hAnsi="Cambria"/>
          </w:rPr>
          <w:delText xml:space="preserve">psyllium </w:delText>
        </w:r>
      </w:del>
      <w:ins w:id="80" w:author="Abbas Esmaeili Sardary" w:date="2024-07-09T08:11:00Z">
        <w:r w:rsidR="00EC05DD" w:rsidRPr="00DE4BEB">
          <w:rPr>
            <w:rFonts w:ascii="Cambria" w:hAnsi="Cambria"/>
          </w:rPr>
          <w:t>psyll</w:t>
        </w:r>
        <w:r w:rsidR="00EC05DD">
          <w:rPr>
            <w:rFonts w:ascii="Cambria" w:hAnsi="Cambria"/>
            <w:lang w:val="en-US"/>
          </w:rPr>
          <w:t>a</w:t>
        </w:r>
        <w:r w:rsidR="00EC05DD" w:rsidRPr="00DE4BEB">
          <w:rPr>
            <w:rFonts w:ascii="Cambria" w:hAnsi="Cambria"/>
          </w:rPr>
          <w:t xml:space="preserve"> </w:t>
        </w:r>
      </w:ins>
      <w:r w:rsidRPr="00DE4BEB">
        <w:rPr>
          <w:rFonts w:ascii="Cambria" w:hAnsi="Cambria"/>
        </w:rPr>
        <w:t>pest.</w:t>
      </w:r>
    </w:p>
    <w:p w:rsidR="00DE4BEB" w:rsidRPr="00DE4BEB" w:rsidRDefault="00DE4BEB" w:rsidP="00DE4BEB">
      <w:pPr>
        <w:rPr>
          <w:rFonts w:ascii="Cambria" w:hAnsi="Cambria"/>
        </w:rPr>
      </w:pPr>
      <w:r w:rsidRPr="00DE4BEB">
        <w:rPr>
          <w:rFonts w:ascii="Cambria" w:hAnsi="Cambria"/>
        </w:rPr>
        <w:t xml:space="preserve">2- Contributing to the </w:t>
      </w:r>
      <w:r>
        <w:t>smartization</w:t>
      </w:r>
      <w:r>
        <w:rPr>
          <w:rFonts w:hint="cs"/>
          <w:rtl/>
        </w:rPr>
        <w:t xml:space="preserve"> </w:t>
      </w:r>
      <w:r w:rsidRPr="00DE4BEB">
        <w:rPr>
          <w:rFonts w:ascii="Cambria" w:hAnsi="Cambria"/>
        </w:rPr>
        <w:t xml:space="preserve">process of pistachio </w:t>
      </w:r>
      <w:del w:id="81" w:author="Abbas Esmaeili Sardary" w:date="2024-07-09T08:11:00Z">
        <w:r w:rsidRPr="00DE4BEB" w:rsidDel="00EC05DD">
          <w:rPr>
            <w:rFonts w:ascii="Cambria" w:hAnsi="Cambria"/>
          </w:rPr>
          <w:delText xml:space="preserve">psyllid </w:delText>
        </w:r>
      </w:del>
      <w:ins w:id="82" w:author="Abbas Esmaeili Sardary" w:date="2024-07-09T08:11:00Z">
        <w:r w:rsidR="00EC05DD" w:rsidRPr="00DE4BEB">
          <w:rPr>
            <w:rFonts w:ascii="Cambria" w:hAnsi="Cambria"/>
          </w:rPr>
          <w:t>psyll</w:t>
        </w:r>
        <w:r w:rsidR="00EC05DD">
          <w:rPr>
            <w:rFonts w:ascii="Cambria" w:hAnsi="Cambria"/>
            <w:lang w:val="en-US"/>
          </w:rPr>
          <w:t>a</w:t>
        </w:r>
        <w:r w:rsidR="00EC05DD" w:rsidRPr="00DE4BEB">
          <w:rPr>
            <w:rFonts w:ascii="Cambria" w:hAnsi="Cambria"/>
          </w:rPr>
          <w:t xml:space="preserve"> </w:t>
        </w:r>
      </w:ins>
      <w:r w:rsidRPr="00DE4BEB">
        <w:rPr>
          <w:rFonts w:ascii="Cambria" w:hAnsi="Cambria"/>
        </w:rPr>
        <w:t>population monitoring in pistachio orchards.</w:t>
      </w:r>
    </w:p>
    <w:sectPr w:rsidR="00DE4BEB" w:rsidRPr="00DE4B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 Nazanin"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bbas Esmaeili Sardary">
    <w15:presenceInfo w15:providerId="None" w15:userId="Abbas Esmaeili Sardary"/>
  </w15:person>
  <w15:person w15:author="Mojtaba Sabbagh">
    <w15:presenceInfo w15:providerId="Windows Live" w15:userId="12b17f3548cc9c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FFB"/>
    <w:rsid w:val="00023C45"/>
    <w:rsid w:val="00031D1E"/>
    <w:rsid w:val="00063C76"/>
    <w:rsid w:val="00074ABC"/>
    <w:rsid w:val="00135872"/>
    <w:rsid w:val="001F3E11"/>
    <w:rsid w:val="00400E51"/>
    <w:rsid w:val="004114BA"/>
    <w:rsid w:val="00426FFB"/>
    <w:rsid w:val="00540FCC"/>
    <w:rsid w:val="0056792B"/>
    <w:rsid w:val="005D1ACB"/>
    <w:rsid w:val="00604067"/>
    <w:rsid w:val="006074B4"/>
    <w:rsid w:val="00655494"/>
    <w:rsid w:val="00800CBA"/>
    <w:rsid w:val="00806FC6"/>
    <w:rsid w:val="008744ED"/>
    <w:rsid w:val="008C344E"/>
    <w:rsid w:val="008F2F04"/>
    <w:rsid w:val="00964E1A"/>
    <w:rsid w:val="00A05D08"/>
    <w:rsid w:val="00B57551"/>
    <w:rsid w:val="00C13372"/>
    <w:rsid w:val="00CA521C"/>
    <w:rsid w:val="00D20ED0"/>
    <w:rsid w:val="00DB1462"/>
    <w:rsid w:val="00DC7E1D"/>
    <w:rsid w:val="00DE4BEB"/>
    <w:rsid w:val="00EC05DD"/>
    <w:rsid w:val="00F04817"/>
    <w:rsid w:val="00FF2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88DA6"/>
  <w15:chartTrackingRefBased/>
  <w15:docId w15:val="{21AC2A34-B481-1D4A-BEB5-97A0C2091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 Nazanin" w:eastAsiaTheme="minorHAnsi" w:hAnsi="B Nazanin" w:cs="B Nazanin"/>
        <w:kern w:val="2"/>
        <w:sz w:val="24"/>
        <w:szCs w:val="24"/>
        <w:lang w:val="en-IR" w:eastAsia="en-US" w:bidi="ar-SA"/>
        <w14:ligatures w14:val="al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EC05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Vali-e-Asr University of Rafsanjan</Company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Mojtaba Sabbagh</dc:creator>
  <cp:keywords/>
  <dc:description/>
  <cp:lastModifiedBy>Mojtaba Sabbagh</cp:lastModifiedBy>
  <cp:revision>18</cp:revision>
  <dcterms:created xsi:type="dcterms:W3CDTF">2024-07-08T05:36:00Z</dcterms:created>
  <dcterms:modified xsi:type="dcterms:W3CDTF">2024-07-09T07:19:00Z</dcterms:modified>
</cp:coreProperties>
</file>